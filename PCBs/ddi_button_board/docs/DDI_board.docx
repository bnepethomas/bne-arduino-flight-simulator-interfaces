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CC" w:rsidRDefault="003E7CBB" w:rsidP="003157D4">
      <w:pPr>
        <w:pStyle w:val="Heading1"/>
      </w:pPr>
      <w:r>
        <w:t>DDI</w:t>
      </w:r>
      <w:r w:rsidR="0055063F">
        <w:t xml:space="preserve"> and AMPCD</w:t>
      </w:r>
      <w:r>
        <w:t xml:space="preserve"> board</w:t>
      </w:r>
      <w:r w:rsidR="0055063F">
        <w:t>s</w:t>
      </w:r>
    </w:p>
    <w:p w:rsidR="003E7CBB" w:rsidRDefault="00D01A43">
      <w:r>
        <w:t xml:space="preserve">This document contains information about the </w:t>
      </w:r>
      <w:r w:rsidR="0055063F">
        <w:t>hardware desig</w:t>
      </w:r>
      <w:r w:rsidR="00EB314C">
        <w:t>n</w:t>
      </w:r>
      <w:r>
        <w:t xml:space="preserve"> for DDI </w:t>
      </w:r>
      <w:r w:rsidR="00EB314C">
        <w:t>and</w:t>
      </w:r>
      <w:r>
        <w:t xml:space="preserve"> AMPCD panel</w:t>
      </w:r>
      <w:r w:rsidR="0055063F">
        <w:t>s</w:t>
      </w:r>
      <w:r>
        <w:t>.</w:t>
      </w:r>
    </w:p>
    <w:p w:rsidR="003157D4" w:rsidRDefault="00811F4C" w:rsidP="00811F4C">
      <w:pPr>
        <w:pStyle w:val="Heading1"/>
      </w:pPr>
      <w:r>
        <w:t>Modular vs non modular</w:t>
      </w:r>
    </w:p>
    <w:p w:rsidR="003E7CBB" w:rsidRDefault="003E7CBB" w:rsidP="003157D4">
      <w:pPr>
        <w:pStyle w:val="Heading2"/>
      </w:pPr>
      <w:r>
        <w:t>Option A: Modular DDI</w:t>
      </w:r>
      <w:r w:rsidR="00556F97">
        <w:t xml:space="preserve"> </w:t>
      </w:r>
    </w:p>
    <w:p w:rsidR="003E7CBB" w:rsidRDefault="00811F4C">
      <w:r>
        <w:t xml:space="preserve">A modular approach allows for </w:t>
      </w:r>
      <w:r w:rsidR="00231BB7">
        <w:t xml:space="preserve">simpler </w:t>
      </w:r>
      <w:r>
        <w:t>hardware thanks to the reuse of parts,</w:t>
      </w:r>
      <w:r w:rsidR="00231BB7">
        <w:t xml:space="preserve"> this approach requires a total of </w:t>
      </w:r>
      <w:r w:rsidR="0055063F">
        <w:t>8</w:t>
      </w:r>
      <w:r>
        <w:t xml:space="preserve"> </w:t>
      </w:r>
      <w:r w:rsidR="00231BB7">
        <w:t xml:space="preserve">DDI/4 </w:t>
      </w:r>
      <w:r>
        <w:t>PCBs +</w:t>
      </w:r>
      <w:r w:rsidR="0055063F">
        <w:t xml:space="preserve"> four AMPCD/4</w:t>
      </w:r>
      <w:r>
        <w:t xml:space="preserve"> </w:t>
      </w:r>
      <w:r w:rsidR="0055063F">
        <w:t xml:space="preserve">+ </w:t>
      </w:r>
      <w:r>
        <w:t>three</w:t>
      </w:r>
      <w:r w:rsidR="00231BB7">
        <w:t xml:space="preserve"> (3)</w:t>
      </w:r>
      <w:r>
        <w:t xml:space="preserve"> </w:t>
      </w:r>
      <w:r w:rsidR="00D01A43">
        <w:t>N</w:t>
      </w:r>
      <w:r>
        <w:t>ano shields made for this purpose</w:t>
      </w:r>
      <w:r w:rsidR="00231BB7">
        <w:t>.</w:t>
      </w:r>
    </w:p>
    <w:p w:rsidR="00A647E9" w:rsidRDefault="00A647E9">
      <w:r>
        <w:rPr>
          <w:noProof/>
        </w:rPr>
        <w:drawing>
          <wp:inline distT="0" distB="0" distL="0" distR="0" wp14:anchorId="7CD478A2" wp14:editId="7E24D430">
            <wp:extent cx="1763016" cy="16668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53" t="15250" r="49071" b="34869"/>
                    <a:stretch/>
                  </pic:blipFill>
                  <pic:spPr bwMode="auto">
                    <a:xfrm>
                      <a:off x="0" y="0"/>
                      <a:ext cx="1763861" cy="166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CBB" w:rsidRDefault="003E7CBB" w:rsidP="00811F4C">
      <w:pPr>
        <w:pStyle w:val="Heading2"/>
      </w:pPr>
      <w:r>
        <w:t>Option B: Full board</w:t>
      </w:r>
    </w:p>
    <w:p w:rsidR="00231BB7" w:rsidRDefault="00811F4C">
      <w:r>
        <w:t xml:space="preserve">This approach </w:t>
      </w:r>
      <w:r w:rsidR="00556F97">
        <w:t>reuses 100% schematic from modular DDI</w:t>
      </w:r>
      <w:r w:rsidR="003157D4">
        <w:t xml:space="preserve"> but two different boards need to be created, one for LEFT/RIGHT DDI </w:t>
      </w:r>
      <w:r w:rsidR="00D01A43">
        <w:t xml:space="preserve">panels </w:t>
      </w:r>
      <w:r w:rsidR="003157D4">
        <w:t xml:space="preserve">and one for </w:t>
      </w:r>
      <w:r w:rsidR="00D01A43">
        <w:t>AMPCD</w:t>
      </w:r>
      <w:r>
        <w:t xml:space="preserve">. One </w:t>
      </w:r>
      <w:r w:rsidR="00D01A43">
        <w:t xml:space="preserve">thing to consider is that this approach requires three boards of </w:t>
      </w:r>
      <w:r w:rsidR="0055063F">
        <w:t xml:space="preserve">approximately </w:t>
      </w:r>
      <w:del w:id="0" w:author="amanuense" w:date="2018-01-07T18:32:00Z">
        <w:r w:rsidR="00231BB7" w:rsidDel="009B73A7">
          <w:delText>158mm(</w:delText>
        </w:r>
      </w:del>
      <w:ins w:id="1" w:author="amanuense" w:date="2018-01-07T18:32:00Z">
        <w:r w:rsidR="009B73A7">
          <w:t>158mm (</w:t>
        </w:r>
      </w:ins>
      <w:r w:rsidR="00231BB7">
        <w:t xml:space="preserve">6.23in) x </w:t>
      </w:r>
      <w:del w:id="2" w:author="amanuense" w:date="2018-01-07T18:33:00Z">
        <w:r w:rsidR="00231BB7" w:rsidDel="009B73A7">
          <w:delText>167mm(</w:delText>
        </w:r>
      </w:del>
      <w:ins w:id="3" w:author="amanuense" w:date="2018-01-07T18:33:00Z">
        <w:r w:rsidR="009B73A7">
          <w:t>167mm (</w:t>
        </w:r>
      </w:ins>
      <w:r w:rsidR="00231BB7">
        <w:t>6.59in) in size.</w:t>
      </w:r>
    </w:p>
    <w:p w:rsidR="00A647E9" w:rsidRDefault="00A647E9">
      <w:r>
        <w:rPr>
          <w:noProof/>
        </w:rPr>
        <w:drawing>
          <wp:inline distT="0" distB="0" distL="0" distR="0" wp14:anchorId="24BA3461" wp14:editId="60EF4A3C">
            <wp:extent cx="2108383" cy="1838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88" t="25973" r="34625" b="19018"/>
                    <a:stretch/>
                  </pic:blipFill>
                  <pic:spPr bwMode="auto">
                    <a:xfrm>
                      <a:off x="0" y="0"/>
                      <a:ext cx="2109260" cy="183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7D4" w:rsidRDefault="00811F4C" w:rsidP="00811F4C">
      <w:pPr>
        <w:pStyle w:val="Heading1"/>
      </w:pPr>
      <w:r>
        <w:lastRenderedPageBreak/>
        <w:t>Modular detailed</w:t>
      </w:r>
    </w:p>
    <w:p w:rsidR="00811F4C" w:rsidRDefault="00811F4C" w:rsidP="00811F4C">
      <w:pPr>
        <w:pStyle w:val="Heading2"/>
      </w:pPr>
      <w:r>
        <w:t>Left and Right DDI panels</w:t>
      </w:r>
    </w:p>
    <w:p w:rsidR="00811F4C" w:rsidRDefault="00811F4C" w:rsidP="00811F4C">
      <w:r>
        <w:rPr>
          <w:noProof/>
        </w:rPr>
        <w:drawing>
          <wp:inline distT="0" distB="0" distL="0" distR="0" wp14:anchorId="424F5610" wp14:editId="78A584FE">
            <wp:extent cx="2348495" cy="22204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53" t="15250" r="49071" b="34869"/>
                    <a:stretch/>
                  </pic:blipFill>
                  <pic:spPr bwMode="auto">
                    <a:xfrm>
                      <a:off x="0" y="0"/>
                      <a:ext cx="2357085" cy="222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F4C" w:rsidRDefault="00811F4C" w:rsidP="00811F4C">
      <w:r>
        <w:t xml:space="preserve">Left and right panels are identical, the only way to differentiate between these two panels is what option is installed </w:t>
      </w:r>
      <w:r w:rsidR="00D01A43">
        <w:t>on the N</w:t>
      </w:r>
      <w:r>
        <w:t xml:space="preserve">ano shield (see </w:t>
      </w:r>
      <w:r w:rsidR="00117A35">
        <w:fldChar w:fldCharType="begin"/>
      </w:r>
      <w:r w:rsidR="00117A35">
        <w:instrText xml:space="preserve"> REF _Ref502954472 \h </w:instrText>
      </w:r>
      <w:r w:rsidR="00117A35">
        <w:fldChar w:fldCharType="separate"/>
      </w:r>
      <w:r w:rsidR="00117A35">
        <w:t>Nano shield options</w:t>
      </w:r>
      <w:r w:rsidR="00117A35">
        <w:fldChar w:fldCharType="end"/>
      </w:r>
      <w:r w:rsidR="00117A35">
        <w:t xml:space="preserve"> for more information)</w:t>
      </w:r>
    </w:p>
    <w:p w:rsidR="00811F4C" w:rsidRDefault="00811F4C" w:rsidP="00811F4C"/>
    <w:p w:rsidR="00811F4C" w:rsidRDefault="00D01A43" w:rsidP="00811F4C">
      <w:pPr>
        <w:pStyle w:val="Heading2"/>
      </w:pPr>
      <w:r>
        <w:t>AMPCD</w:t>
      </w:r>
      <w:r w:rsidR="00811F4C">
        <w:t xml:space="preserve"> panel</w:t>
      </w:r>
    </w:p>
    <w:p w:rsidR="00811F4C" w:rsidRDefault="0055063F" w:rsidP="00811F4C">
      <w:r>
        <w:rPr>
          <w:noProof/>
        </w:rPr>
        <w:drawing>
          <wp:inline distT="0" distB="0" distL="0" distR="0" wp14:anchorId="3D6D982C" wp14:editId="1DD38ED3">
            <wp:extent cx="2447171" cy="2236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54" t="21546" r="33963" b="11543"/>
                    <a:stretch/>
                  </pic:blipFill>
                  <pic:spPr bwMode="auto">
                    <a:xfrm>
                      <a:off x="0" y="0"/>
                      <a:ext cx="2447762" cy="223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F4C" w:rsidRDefault="00811F4C" w:rsidP="00811F4C">
      <w:r>
        <w:t xml:space="preserve">The </w:t>
      </w:r>
      <w:r w:rsidR="00D01A43">
        <w:t xml:space="preserve">AMPCD </w:t>
      </w:r>
      <w:r>
        <w:t xml:space="preserve">panel differentiates from the </w:t>
      </w:r>
      <w:r w:rsidR="00D01A43">
        <w:t xml:space="preserve">DDI </w:t>
      </w:r>
      <w:r>
        <w:t>panels thanks to the use of rocker switches</w:t>
      </w:r>
      <w:r w:rsidR="003B056E">
        <w:t>, the rocker switches are handled the same way as the OSBs</w:t>
      </w:r>
      <w:r w:rsidR="00D01A43">
        <w:t>.</w:t>
      </w:r>
    </w:p>
    <w:p w:rsidR="00D01A43" w:rsidRDefault="00D01A43" w:rsidP="00811F4C"/>
    <w:p w:rsidR="00811F4C" w:rsidRDefault="00231BB7" w:rsidP="00231BB7">
      <w:pPr>
        <w:pStyle w:val="Heading2"/>
      </w:pPr>
      <w:bookmarkStart w:id="4" w:name="_Ref502954472"/>
      <w:r>
        <w:t>Nano shield options</w:t>
      </w:r>
      <w:bookmarkEnd w:id="4"/>
    </w:p>
    <w:p w:rsidR="003B056E" w:rsidRDefault="003B056E" w:rsidP="00231BB7">
      <w:r>
        <w:t>The Nano shield boards allow for software to recognize the position in the cockpit, this is done by configuring the pull-ups and pull-downs according to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B056E" w:rsidTr="003B056E">
        <w:tc>
          <w:tcPr>
            <w:tcW w:w="2155" w:type="dxa"/>
            <w:shd w:val="clear" w:color="auto" w:fill="F2F2F2" w:themeFill="background1" w:themeFillShade="F2"/>
          </w:tcPr>
          <w:p w:rsidR="003B056E" w:rsidRDefault="003B056E" w:rsidP="00231BB7">
            <w:r>
              <w:t>Option</w:t>
            </w:r>
          </w:p>
        </w:tc>
        <w:tc>
          <w:tcPr>
            <w:tcW w:w="7195" w:type="dxa"/>
            <w:shd w:val="clear" w:color="auto" w:fill="F2F2F2" w:themeFill="background1" w:themeFillShade="F2"/>
          </w:tcPr>
          <w:p w:rsidR="003B056E" w:rsidRDefault="003B056E" w:rsidP="00231BB7">
            <w:r>
              <w:t>Requires</w:t>
            </w:r>
          </w:p>
        </w:tc>
      </w:tr>
      <w:tr w:rsidR="003B056E" w:rsidTr="003B056E">
        <w:tc>
          <w:tcPr>
            <w:tcW w:w="2155" w:type="dxa"/>
          </w:tcPr>
          <w:p w:rsidR="003B056E" w:rsidRDefault="003B056E" w:rsidP="00231BB7">
            <w:r>
              <w:t>Left DDI</w:t>
            </w:r>
          </w:p>
        </w:tc>
        <w:tc>
          <w:tcPr>
            <w:tcW w:w="7195" w:type="dxa"/>
          </w:tcPr>
          <w:p w:rsidR="003B056E" w:rsidRDefault="001A1E6C" w:rsidP="001A1E6C">
            <w:del w:id="5" w:author="amanuense" w:date="2018-01-07T18:33:00Z">
              <w:r w:rsidDel="004236C2">
                <w:delText xml:space="preserve"> </w:delText>
              </w:r>
            </w:del>
            <w:r>
              <w:t>d1 Pull down, d0 Pull up</w:t>
            </w:r>
          </w:p>
        </w:tc>
      </w:tr>
      <w:tr w:rsidR="003B056E" w:rsidTr="003B056E">
        <w:tc>
          <w:tcPr>
            <w:tcW w:w="2155" w:type="dxa"/>
          </w:tcPr>
          <w:p w:rsidR="003B056E" w:rsidRDefault="003B056E" w:rsidP="00231BB7">
            <w:r>
              <w:t>Right DDI</w:t>
            </w:r>
          </w:p>
        </w:tc>
        <w:tc>
          <w:tcPr>
            <w:tcW w:w="7195" w:type="dxa"/>
          </w:tcPr>
          <w:p w:rsidR="003B056E" w:rsidRDefault="001A1E6C" w:rsidP="001A1E6C">
            <w:r>
              <w:t>d1 Pull up, d0 Pull down</w:t>
            </w:r>
          </w:p>
        </w:tc>
      </w:tr>
      <w:tr w:rsidR="003B056E" w:rsidTr="003B056E">
        <w:tc>
          <w:tcPr>
            <w:tcW w:w="2155" w:type="dxa"/>
          </w:tcPr>
          <w:p w:rsidR="003B056E" w:rsidRDefault="003B056E" w:rsidP="00231BB7">
            <w:r>
              <w:lastRenderedPageBreak/>
              <w:t>AMPCD</w:t>
            </w:r>
          </w:p>
        </w:tc>
        <w:tc>
          <w:tcPr>
            <w:tcW w:w="7195" w:type="dxa"/>
          </w:tcPr>
          <w:p w:rsidR="003B056E" w:rsidRDefault="001A1E6C" w:rsidP="00231BB7">
            <w:r>
              <w:t>d1 pull up, d0 pull up</w:t>
            </w:r>
          </w:p>
        </w:tc>
      </w:tr>
    </w:tbl>
    <w:p w:rsidR="003B056E" w:rsidRPr="003B056E" w:rsidRDefault="003B056E" w:rsidP="003B056E"/>
    <w:p w:rsidR="00231BB7" w:rsidRDefault="00231BB7" w:rsidP="00D01A43">
      <w:pPr>
        <w:pStyle w:val="Heading2"/>
      </w:pPr>
      <w:r>
        <w:t>DDI/4</w:t>
      </w:r>
      <w:r w:rsidR="0055063F">
        <w:t xml:space="preserve"> and AMPCD/4</w:t>
      </w:r>
      <w:r>
        <w:t xml:space="preserve"> </w:t>
      </w:r>
      <w:r w:rsidR="00A647E9">
        <w:t>Addressing</w:t>
      </w:r>
    </w:p>
    <w:p w:rsidR="003B056E" w:rsidRDefault="003B056E" w:rsidP="003B056E">
      <w:r>
        <w:t xml:space="preserve">Each one of the boards contains a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TCA9534A </w:t>
      </w:r>
      <w:r w:rsidRPr="003B056E">
        <w:t>IO expander</w:t>
      </w:r>
      <w:r>
        <w:t>, this device can be configured with up to 8 different I2C addresses, upon boot, and Software shall poll all 8 addresses in order to identify what modules are installed. The address assignation is done according to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056E" w:rsidTr="003B056E">
        <w:tc>
          <w:tcPr>
            <w:tcW w:w="4675" w:type="dxa"/>
          </w:tcPr>
          <w:p w:rsidR="003B056E" w:rsidRDefault="003B056E" w:rsidP="003B056E">
            <w:r>
              <w:t>Location</w:t>
            </w:r>
          </w:p>
        </w:tc>
        <w:tc>
          <w:tcPr>
            <w:tcW w:w="4675" w:type="dxa"/>
          </w:tcPr>
          <w:p w:rsidR="003B056E" w:rsidRDefault="00A647E9" w:rsidP="003B056E">
            <w:r>
              <w:t xml:space="preserve">I2C </w:t>
            </w:r>
            <w:r w:rsidR="003B056E">
              <w:t>Address</w:t>
            </w:r>
          </w:p>
        </w:tc>
      </w:tr>
      <w:tr w:rsidR="003B056E" w:rsidTr="003B056E">
        <w:tc>
          <w:tcPr>
            <w:tcW w:w="4675" w:type="dxa"/>
          </w:tcPr>
          <w:p w:rsidR="003B056E" w:rsidRDefault="003B056E" w:rsidP="003B056E">
            <w:r>
              <w:t>DDI/4 Top</w:t>
            </w:r>
          </w:p>
        </w:tc>
        <w:tc>
          <w:tcPr>
            <w:tcW w:w="4675" w:type="dxa"/>
          </w:tcPr>
          <w:p w:rsidR="003B056E" w:rsidRDefault="003B056E" w:rsidP="003B056E">
            <w:r>
              <w:t>0b0111000</w:t>
            </w:r>
          </w:p>
        </w:tc>
      </w:tr>
      <w:tr w:rsidR="003B056E" w:rsidTr="003B056E">
        <w:tc>
          <w:tcPr>
            <w:tcW w:w="4675" w:type="dxa"/>
          </w:tcPr>
          <w:p w:rsidR="003B056E" w:rsidRDefault="003B056E" w:rsidP="003B056E">
            <w:r>
              <w:t>DDI/4 Left</w:t>
            </w:r>
          </w:p>
        </w:tc>
        <w:tc>
          <w:tcPr>
            <w:tcW w:w="4675" w:type="dxa"/>
          </w:tcPr>
          <w:p w:rsidR="003B056E" w:rsidRDefault="003B056E" w:rsidP="003B056E">
            <w:r>
              <w:t>0b0111001</w:t>
            </w:r>
          </w:p>
        </w:tc>
      </w:tr>
      <w:tr w:rsidR="003B056E" w:rsidTr="003B056E">
        <w:tc>
          <w:tcPr>
            <w:tcW w:w="4675" w:type="dxa"/>
          </w:tcPr>
          <w:p w:rsidR="003B056E" w:rsidRDefault="003B056E" w:rsidP="003B056E">
            <w:r>
              <w:t>DDI/4 Right</w:t>
            </w:r>
          </w:p>
        </w:tc>
        <w:tc>
          <w:tcPr>
            <w:tcW w:w="4675" w:type="dxa"/>
          </w:tcPr>
          <w:p w:rsidR="003B056E" w:rsidRDefault="003B056E" w:rsidP="003B056E">
            <w:r>
              <w:t>0b0111010</w:t>
            </w:r>
          </w:p>
        </w:tc>
      </w:tr>
      <w:tr w:rsidR="003B056E" w:rsidTr="003B056E">
        <w:tc>
          <w:tcPr>
            <w:tcW w:w="4675" w:type="dxa"/>
          </w:tcPr>
          <w:p w:rsidR="003B056E" w:rsidRDefault="003B056E" w:rsidP="003B056E">
            <w:r>
              <w:t>DDI/4 bottom</w:t>
            </w:r>
          </w:p>
        </w:tc>
        <w:tc>
          <w:tcPr>
            <w:tcW w:w="4675" w:type="dxa"/>
          </w:tcPr>
          <w:p w:rsidR="003B056E" w:rsidRDefault="003B056E" w:rsidP="003B056E">
            <w:r>
              <w:t>0b0111011</w:t>
            </w:r>
          </w:p>
        </w:tc>
      </w:tr>
      <w:tr w:rsidR="003B056E" w:rsidDel="00D339B7" w:rsidTr="003B056E">
        <w:trPr>
          <w:del w:id="6" w:author="amanuense" w:date="2018-10-16T01:13:00Z"/>
        </w:trPr>
        <w:tc>
          <w:tcPr>
            <w:tcW w:w="4675" w:type="dxa"/>
          </w:tcPr>
          <w:p w:rsidR="003B056E" w:rsidDel="00D339B7" w:rsidRDefault="0055063F" w:rsidP="003B056E">
            <w:pPr>
              <w:rPr>
                <w:del w:id="7" w:author="amanuense" w:date="2018-10-16T01:13:00Z"/>
              </w:rPr>
            </w:pPr>
            <w:bookmarkStart w:id="8" w:name="_GoBack"/>
            <w:bookmarkEnd w:id="8"/>
            <w:del w:id="9" w:author="amanuense" w:date="2018-10-16T01:13:00Z">
              <w:r w:rsidDel="00D339B7">
                <w:delText>AMPCD</w:delText>
              </w:r>
              <w:r w:rsidR="003B056E" w:rsidDel="00D339B7">
                <w:delText>/4 Top + rocker</w:delText>
              </w:r>
            </w:del>
          </w:p>
        </w:tc>
        <w:tc>
          <w:tcPr>
            <w:tcW w:w="4675" w:type="dxa"/>
          </w:tcPr>
          <w:p w:rsidR="003B056E" w:rsidDel="00D339B7" w:rsidRDefault="003B056E" w:rsidP="003B056E">
            <w:pPr>
              <w:rPr>
                <w:del w:id="10" w:author="amanuense" w:date="2018-10-16T01:13:00Z"/>
              </w:rPr>
            </w:pPr>
            <w:del w:id="11" w:author="amanuense" w:date="2018-10-16T01:13:00Z">
              <w:r w:rsidDel="00D339B7">
                <w:delText>0b0111100</w:delText>
              </w:r>
            </w:del>
          </w:p>
        </w:tc>
      </w:tr>
      <w:tr w:rsidR="003B056E" w:rsidDel="00D339B7" w:rsidTr="003B056E">
        <w:trPr>
          <w:del w:id="12" w:author="amanuense" w:date="2018-10-16T01:13:00Z"/>
        </w:trPr>
        <w:tc>
          <w:tcPr>
            <w:tcW w:w="4675" w:type="dxa"/>
          </w:tcPr>
          <w:p w:rsidR="003B056E" w:rsidDel="00D339B7" w:rsidRDefault="0055063F" w:rsidP="003B056E">
            <w:pPr>
              <w:rPr>
                <w:del w:id="13" w:author="amanuense" w:date="2018-10-16T01:13:00Z"/>
              </w:rPr>
            </w:pPr>
            <w:del w:id="14" w:author="amanuense" w:date="2018-10-16T01:13:00Z">
              <w:r w:rsidDel="00D339B7">
                <w:delText>AMPCD</w:delText>
              </w:r>
              <w:r w:rsidR="003B056E" w:rsidDel="00D339B7">
                <w:delText>/4 Left + rocker</w:delText>
              </w:r>
            </w:del>
          </w:p>
        </w:tc>
        <w:tc>
          <w:tcPr>
            <w:tcW w:w="4675" w:type="dxa"/>
          </w:tcPr>
          <w:p w:rsidR="003B056E" w:rsidDel="00D339B7" w:rsidRDefault="003B056E" w:rsidP="003B056E">
            <w:pPr>
              <w:rPr>
                <w:del w:id="15" w:author="amanuense" w:date="2018-10-16T01:13:00Z"/>
              </w:rPr>
            </w:pPr>
            <w:del w:id="16" w:author="amanuense" w:date="2018-10-16T01:13:00Z">
              <w:r w:rsidDel="00D339B7">
                <w:delText>0b0111101</w:delText>
              </w:r>
            </w:del>
          </w:p>
        </w:tc>
      </w:tr>
      <w:tr w:rsidR="003B056E" w:rsidDel="00D339B7" w:rsidTr="003B056E">
        <w:trPr>
          <w:del w:id="17" w:author="amanuense" w:date="2018-10-16T01:13:00Z"/>
        </w:trPr>
        <w:tc>
          <w:tcPr>
            <w:tcW w:w="4675" w:type="dxa"/>
          </w:tcPr>
          <w:p w:rsidR="003B056E" w:rsidDel="00D339B7" w:rsidRDefault="0055063F" w:rsidP="003B056E">
            <w:pPr>
              <w:rPr>
                <w:del w:id="18" w:author="amanuense" w:date="2018-10-16T01:13:00Z"/>
              </w:rPr>
            </w:pPr>
            <w:del w:id="19" w:author="amanuense" w:date="2018-10-16T01:13:00Z">
              <w:r w:rsidDel="00D339B7">
                <w:delText>AMPCD</w:delText>
              </w:r>
              <w:r w:rsidR="003B056E" w:rsidDel="00D339B7">
                <w:delText>/4 Right + rocker</w:delText>
              </w:r>
            </w:del>
          </w:p>
        </w:tc>
        <w:tc>
          <w:tcPr>
            <w:tcW w:w="4675" w:type="dxa"/>
          </w:tcPr>
          <w:p w:rsidR="003B056E" w:rsidDel="00D339B7" w:rsidRDefault="003B056E" w:rsidP="003B056E">
            <w:pPr>
              <w:rPr>
                <w:del w:id="20" w:author="amanuense" w:date="2018-10-16T01:13:00Z"/>
              </w:rPr>
            </w:pPr>
            <w:del w:id="21" w:author="amanuense" w:date="2018-10-16T01:13:00Z">
              <w:r w:rsidDel="00D339B7">
                <w:delText>0b0111110</w:delText>
              </w:r>
            </w:del>
          </w:p>
        </w:tc>
      </w:tr>
      <w:tr w:rsidR="003B056E" w:rsidDel="00D339B7" w:rsidTr="003B056E">
        <w:trPr>
          <w:del w:id="22" w:author="amanuense" w:date="2018-10-16T01:13:00Z"/>
        </w:trPr>
        <w:tc>
          <w:tcPr>
            <w:tcW w:w="4675" w:type="dxa"/>
          </w:tcPr>
          <w:p w:rsidR="003B056E" w:rsidDel="00D339B7" w:rsidRDefault="0055063F" w:rsidP="003B056E">
            <w:pPr>
              <w:rPr>
                <w:del w:id="23" w:author="amanuense" w:date="2018-10-16T01:13:00Z"/>
              </w:rPr>
            </w:pPr>
            <w:del w:id="24" w:author="amanuense" w:date="2018-10-16T01:13:00Z">
              <w:r w:rsidDel="00D339B7">
                <w:delText>AMPCD</w:delText>
              </w:r>
              <w:r w:rsidR="003B056E" w:rsidDel="00D339B7">
                <w:delText>/4 bottom + rocker</w:delText>
              </w:r>
            </w:del>
          </w:p>
        </w:tc>
        <w:tc>
          <w:tcPr>
            <w:tcW w:w="4675" w:type="dxa"/>
          </w:tcPr>
          <w:p w:rsidR="003B056E" w:rsidDel="00D339B7" w:rsidRDefault="003B056E" w:rsidP="003B056E">
            <w:pPr>
              <w:rPr>
                <w:del w:id="25" w:author="amanuense" w:date="2018-10-16T01:13:00Z"/>
              </w:rPr>
            </w:pPr>
            <w:del w:id="26" w:author="amanuense" w:date="2018-10-16T01:13:00Z">
              <w:r w:rsidDel="00D339B7">
                <w:delText>0b0111111</w:delText>
              </w:r>
            </w:del>
          </w:p>
        </w:tc>
      </w:tr>
    </w:tbl>
    <w:p w:rsidR="003B056E" w:rsidRPr="003B056E" w:rsidRDefault="003B056E" w:rsidP="003B056E"/>
    <w:p w:rsidR="00D01A43" w:rsidRDefault="00D01A43" w:rsidP="00D01A43"/>
    <w:p w:rsidR="00D01A43" w:rsidRDefault="00D01A43" w:rsidP="00D01A43">
      <w:pPr>
        <w:pStyle w:val="Heading2"/>
      </w:pPr>
      <w:r>
        <w:t>Button press handling</w:t>
      </w:r>
    </w:p>
    <w:p w:rsidR="003B056E" w:rsidRDefault="003B056E" w:rsidP="003B056E">
      <w:r>
        <w:t>Each DDI/4</w:t>
      </w:r>
      <w:r w:rsidR="00FD00C4">
        <w:t xml:space="preserve"> board uses</w:t>
      </w:r>
      <w:r>
        <w:t xml:space="preserve"> IO expander capable of generating an interrupt when</w:t>
      </w:r>
      <w:r w:rsidR="00FD00C4">
        <w:t xml:space="preserve"> a</w:t>
      </w:r>
      <w:r w:rsidR="003C0804">
        <w:t>ny</w:t>
      </w:r>
      <w:r w:rsidR="00FD00C4">
        <w:t xml:space="preserve"> button is pressed, the PCB provides t</w:t>
      </w:r>
      <w:r w:rsidR="003C0804">
        <w:t>wo</w:t>
      </w:r>
      <w:r w:rsidR="00FD00C4">
        <w:t xml:space="preserve"> button debouncing mechanism</w:t>
      </w:r>
      <w:r w:rsidR="003C0804">
        <w:t>s</w:t>
      </w:r>
      <w:r w:rsidR="00FD00C4">
        <w:t xml:space="preserve"> in order to prevent fake interrupts or multiple interrupts in a short period of time. </w:t>
      </w:r>
    </w:p>
    <w:p w:rsidR="00C25857" w:rsidRDefault="00FD00C4" w:rsidP="003B056E">
      <w:r>
        <w:t>The debouncing mechanism consists</w:t>
      </w:r>
      <w:r w:rsidR="00C25857">
        <w:t xml:space="preserve"> of:</w:t>
      </w:r>
    </w:p>
    <w:p w:rsidR="00FD00C4" w:rsidRDefault="00C25857" w:rsidP="00C25857">
      <w:pPr>
        <w:pStyle w:val="ListParagraph"/>
        <w:numPr>
          <w:ilvl w:val="0"/>
          <w:numId w:val="1"/>
        </w:numPr>
      </w:pPr>
      <w:r>
        <w:t xml:space="preserve">6 </w:t>
      </w:r>
      <w:r w:rsidR="00A647E9">
        <w:t>hysteresis</w:t>
      </w:r>
      <w:r>
        <w:t xml:space="preserve"> triggered inverted </w:t>
      </w:r>
      <w:del w:id="27" w:author="amanuense" w:date="2018-01-07T17:54:00Z">
        <w:r w:rsidDel="00292507">
          <w:delText xml:space="preserve">switches </w:delText>
        </w:r>
      </w:del>
      <w:ins w:id="28" w:author="amanuense" w:date="2018-01-07T17:54:00Z">
        <w:r w:rsidR="00292507">
          <w:t xml:space="preserve">mechanism </w:t>
        </w:r>
      </w:ins>
      <w:r>
        <w:t xml:space="preserve">with </w:t>
      </w:r>
      <w:r w:rsidR="001F03F4">
        <w:t>&lt;5</w:t>
      </w:r>
      <w:r>
        <w:t xml:space="preserve">ms </w:t>
      </w:r>
      <w:r w:rsidR="0055063F">
        <w:t xml:space="preserve">detection </w:t>
      </w:r>
      <w:r>
        <w:t xml:space="preserve">delay. These </w:t>
      </w:r>
      <w:del w:id="29" w:author="amanuense" w:date="2018-01-07T17:55:00Z">
        <w:r w:rsidDel="00292507">
          <w:delText xml:space="preserve">inputs </w:delText>
        </w:r>
      </w:del>
      <w:ins w:id="30" w:author="amanuense" w:date="2018-01-07T17:55:00Z">
        <w:r w:rsidR="00292507">
          <w:t xml:space="preserve">circuits </w:t>
        </w:r>
      </w:ins>
      <w:r>
        <w:t xml:space="preserve">provide full debouncing capabilities and are intended to be used for the </w:t>
      </w:r>
      <w:r w:rsidR="0055063F">
        <w:t xml:space="preserve">five </w:t>
      </w:r>
      <w:r>
        <w:t>OSBs</w:t>
      </w:r>
      <w:ins w:id="31" w:author="amanuense" w:date="2018-01-07T09:59:00Z">
        <w:r w:rsidR="0055063F">
          <w:t xml:space="preserve"> + an extra button</w:t>
        </w:r>
      </w:ins>
      <w:ins w:id="32" w:author="amanuense" w:date="2018-01-07T12:51:00Z">
        <w:r w:rsidR="003C0804">
          <w:t>. These inputs filter most of the fake interrupts created by button bouncing</w:t>
        </w:r>
      </w:ins>
      <w:ins w:id="33" w:author="amanuense" w:date="2018-01-07T12:52:00Z">
        <w:r w:rsidR="003C0804">
          <w:t xml:space="preserve"> by allowing only 0v or 5v outputs</w:t>
        </w:r>
      </w:ins>
      <w:ins w:id="34" w:author="amanuense" w:date="2018-01-07T12:51:00Z">
        <w:r w:rsidR="003C0804">
          <w:t>.</w:t>
        </w:r>
      </w:ins>
      <w:ins w:id="35" w:author="amanuense" w:date="2018-01-07T15:19:00Z">
        <w:r w:rsidR="00292507">
          <w:t xml:space="preserve"> </w:t>
        </w:r>
      </w:ins>
      <w:ins w:id="36" w:author="amanuense" w:date="2018-01-07T17:55:00Z">
        <w:r w:rsidR="00292507">
          <w:t>One important distinction is that the values of the switch are inverted and software needs to take this into account.</w:t>
        </w:r>
      </w:ins>
    </w:p>
    <w:p w:rsidR="00C25857" w:rsidRDefault="00C25857" w:rsidP="00C25857">
      <w:pPr>
        <w:pStyle w:val="ListParagraph"/>
        <w:numPr>
          <w:ilvl w:val="0"/>
          <w:numId w:val="1"/>
        </w:numPr>
      </w:pPr>
      <w:r>
        <w:t xml:space="preserve">2 non inverted switches </w:t>
      </w:r>
      <w:r w:rsidR="001F03F4">
        <w:t>with ~5</w:t>
      </w:r>
      <w:r>
        <w:t xml:space="preserve">ms </w:t>
      </w:r>
      <w:ins w:id="37" w:author="amanuense" w:date="2018-01-07T10:00:00Z">
        <w:r w:rsidR="0055063F">
          <w:t xml:space="preserve">detection </w:t>
        </w:r>
      </w:ins>
      <w:r>
        <w:t>delay intended for rockers</w:t>
      </w:r>
      <w:ins w:id="38" w:author="amanuense" w:date="2018-01-07T09:59:00Z">
        <w:r w:rsidR="0055063F">
          <w:t xml:space="preserve"> (</w:t>
        </w:r>
      </w:ins>
      <w:ins w:id="39" w:author="amanuense" w:date="2018-01-07T10:00:00Z">
        <w:r w:rsidR="0055063F">
          <w:t>AMPCD only)</w:t>
        </w:r>
      </w:ins>
      <w:r>
        <w:t>.</w:t>
      </w:r>
      <w:ins w:id="40" w:author="amanuense" w:date="2018-01-07T12:51:00Z">
        <w:r w:rsidR="003C0804">
          <w:t xml:space="preserve"> These inputs provide medium debouncing capability</w:t>
        </w:r>
      </w:ins>
      <w:ins w:id="41" w:author="amanuense" w:date="2018-01-07T13:06:00Z">
        <w:r w:rsidR="00EB314C">
          <w:t xml:space="preserve"> by smoothing any glitches</w:t>
        </w:r>
      </w:ins>
      <w:ins w:id="42" w:author="amanuense" w:date="2018-01-07T12:51:00Z">
        <w:r w:rsidR="003C0804">
          <w:t xml:space="preserve">, </w:t>
        </w:r>
      </w:ins>
      <w:ins w:id="43" w:author="amanuense" w:date="2018-01-07T13:07:00Z">
        <w:r w:rsidR="00EB314C">
          <w:t xml:space="preserve">fake interrupts may </w:t>
        </w:r>
      </w:ins>
      <w:ins w:id="44" w:author="amanuense" w:date="2018-01-07T17:56:00Z">
        <w:r w:rsidR="00292507">
          <w:t xml:space="preserve">be triggered </w:t>
        </w:r>
      </w:ins>
      <w:ins w:id="45" w:author="amanuense" w:date="2018-01-07T12:51:00Z">
        <w:r w:rsidR="003C0804">
          <w:t xml:space="preserve">depending on the </w:t>
        </w:r>
      </w:ins>
      <w:ins w:id="46" w:author="amanuense" w:date="2018-01-07T12:52:00Z">
        <w:r w:rsidR="00AF27CA">
          <w:t xml:space="preserve">receiving </w:t>
        </w:r>
        <w:r w:rsidR="003C0804">
          <w:t>IC specific thresholds</w:t>
        </w:r>
      </w:ins>
      <w:ins w:id="47" w:author="amanuense" w:date="2018-01-07T12:53:00Z">
        <w:r w:rsidR="00AF27CA">
          <w:t>.</w:t>
        </w:r>
      </w:ins>
    </w:p>
    <w:p w:rsidR="00FD00C4" w:rsidRDefault="00C25857" w:rsidP="003B056E">
      <w:pPr>
        <w:rPr>
          <w:ins w:id="48" w:author="amanuense" w:date="2018-01-07T12:43:00Z"/>
        </w:rPr>
      </w:pPr>
      <w:del w:id="49" w:author="amanuense" w:date="2018-01-07T13:12:00Z">
        <w:r w:rsidDel="00EB314C">
          <w:delText xml:space="preserve">Changing the boot state </w:delText>
        </w:r>
      </w:del>
      <w:ins w:id="50" w:author="amanuense" w:date="2018-01-07T13:12:00Z">
        <w:r w:rsidR="00EB314C">
          <w:t xml:space="preserve">Any change </w:t>
        </w:r>
      </w:ins>
      <w:r>
        <w:t>of any of these inputs will cause an interrupt to be fired and software can now read the status of all four DDI/4 blocks in order to determine which button was pushed. If necessary s</w:t>
      </w:r>
      <w:r w:rsidR="00FD00C4">
        <w:t xml:space="preserve">oftware might add extra debouncing </w:t>
      </w:r>
      <w:r>
        <w:t>time</w:t>
      </w:r>
      <w:r w:rsidR="001F03F4">
        <w:t xml:space="preserve"> to compensate for flaky connections and bouncy switches</w:t>
      </w:r>
      <w:r w:rsidR="00FD00C4">
        <w:t>.</w:t>
      </w:r>
    </w:p>
    <w:p w:rsidR="003C0804" w:rsidDel="003C0804" w:rsidRDefault="003C0804" w:rsidP="003B056E">
      <w:pPr>
        <w:rPr>
          <w:del w:id="51" w:author="amanuense" w:date="2018-01-07T12:43:00Z"/>
        </w:rPr>
      </w:pPr>
    </w:p>
    <w:p w:rsidR="00511FF9" w:rsidRDefault="00511FF9" w:rsidP="003B056E">
      <w:r>
        <w:t>The following picture</w:t>
      </w:r>
      <w:ins w:id="52" w:author="amanuense" w:date="2018-01-07T13:13:00Z">
        <w:r w:rsidR="00EB314C">
          <w:t>s</w:t>
        </w:r>
      </w:ins>
      <w:r>
        <w:t xml:space="preserve"> represent</w:t>
      </w:r>
      <w:del w:id="53" w:author="amanuense" w:date="2018-01-07T13:13:00Z">
        <w:r w:rsidDel="00EB314C">
          <w:delText>s</w:delText>
        </w:r>
      </w:del>
      <w:r>
        <w:t xml:space="preserve"> a simulation of the debouncing hardware</w:t>
      </w:r>
      <w:r w:rsidR="001F03F4">
        <w:t xml:space="preserve"> </w:t>
      </w:r>
      <w:ins w:id="54" w:author="amanuense" w:date="2018-01-07T10:00:00Z">
        <w:r w:rsidR="0055063F">
          <w:t xml:space="preserve">please notice that the RC constant has been calculated for 10ms leading to </w:t>
        </w:r>
      </w:ins>
      <w:ins w:id="55" w:author="amanuense" w:date="2018-01-07T13:04:00Z">
        <w:r w:rsidR="00EB314C">
          <w:t xml:space="preserve">a sub </w:t>
        </w:r>
      </w:ins>
      <w:ins w:id="56" w:author="amanuense" w:date="2018-01-07T10:00:00Z">
        <w:r w:rsidR="0055063F">
          <w:t>5ms detection delay in most cases.</w:t>
        </w:r>
      </w:ins>
    </w:p>
    <w:p w:rsidR="00511FF9" w:rsidRDefault="00511FF9" w:rsidP="003B056E">
      <w:pPr>
        <w:rPr>
          <w:ins w:id="57" w:author="amanuense" w:date="2018-01-07T12:44:00Z"/>
        </w:rPr>
      </w:pPr>
    </w:p>
    <w:p w:rsidR="003C0804" w:rsidRDefault="003C0804" w:rsidP="00EB314C">
      <w:pPr>
        <w:keepNext/>
      </w:pPr>
      <w:r>
        <w:rPr>
          <w:noProof/>
        </w:rPr>
        <w:lastRenderedPageBreak/>
        <w:drawing>
          <wp:inline distT="0" distB="0" distL="0" distR="0" wp14:anchorId="50A7E9E7" wp14:editId="1760A798">
            <wp:extent cx="5943600" cy="1438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04" w:rsidRDefault="003C0804" w:rsidP="00EB314C">
      <w:pPr>
        <w:pStyle w:val="Caption"/>
      </w:pPr>
      <w:r>
        <w:t xml:space="preserve">Figure </w:t>
      </w:r>
      <w:r w:rsidR="00D339B7">
        <w:rPr>
          <w:noProof/>
        </w:rPr>
        <w:fldChar w:fldCharType="begin"/>
      </w:r>
      <w:r w:rsidR="00D339B7">
        <w:rPr>
          <w:noProof/>
        </w:rPr>
        <w:instrText xml:space="preserve"> SEQ Figure \* ARABIC </w:instrText>
      </w:r>
      <w:r w:rsidR="00D339B7">
        <w:rPr>
          <w:noProof/>
        </w:rPr>
        <w:fldChar w:fldCharType="separate"/>
      </w:r>
      <w:r w:rsidR="00EB314C">
        <w:rPr>
          <w:noProof/>
        </w:rPr>
        <w:t>1</w:t>
      </w:r>
      <w:r w:rsidR="00D339B7">
        <w:rPr>
          <w:noProof/>
        </w:rPr>
        <w:fldChar w:fldCharType="end"/>
      </w:r>
      <w:r>
        <w:t xml:space="preserve"> Button press detection with hysteresis</w:t>
      </w:r>
    </w:p>
    <w:p w:rsidR="003C0804" w:rsidRDefault="007F52EA" w:rsidP="00EB314C">
      <w:pPr>
        <w:keepNext/>
      </w:pPr>
      <w:r>
        <w:rPr>
          <w:noProof/>
        </w:rPr>
        <w:drawing>
          <wp:inline distT="0" distB="0" distL="0" distR="0" wp14:anchorId="24160406" wp14:editId="18D5AAE8">
            <wp:extent cx="5943600" cy="1438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C0804" w:rsidRDefault="003C0804" w:rsidP="00EB314C">
      <w:pPr>
        <w:pStyle w:val="Caption"/>
      </w:pPr>
      <w:r>
        <w:t xml:space="preserve">Figure </w:t>
      </w:r>
      <w:r w:rsidR="00D339B7">
        <w:rPr>
          <w:noProof/>
        </w:rPr>
        <w:fldChar w:fldCharType="begin"/>
      </w:r>
      <w:r w:rsidR="00D339B7">
        <w:rPr>
          <w:noProof/>
        </w:rPr>
        <w:instrText xml:space="preserve"> SEQ Figure \* ARABIC </w:instrText>
      </w:r>
      <w:r w:rsidR="00D339B7">
        <w:rPr>
          <w:noProof/>
        </w:rPr>
        <w:fldChar w:fldCharType="separate"/>
      </w:r>
      <w:r w:rsidR="00EB314C">
        <w:rPr>
          <w:noProof/>
        </w:rPr>
        <w:t>2</w:t>
      </w:r>
      <w:r w:rsidR="00D339B7">
        <w:rPr>
          <w:noProof/>
        </w:rPr>
        <w:fldChar w:fldCharType="end"/>
      </w:r>
      <w:r>
        <w:t xml:space="preserve"> low pass detection using a 2.5v threshold exa</w:t>
      </w:r>
      <w:r w:rsidR="00EB314C">
        <w:t>m</w:t>
      </w:r>
      <w:r>
        <w:t>ple</w:t>
      </w:r>
    </w:p>
    <w:p w:rsidR="00EB314C" w:rsidRDefault="007F52EA" w:rsidP="00EB314C">
      <w:pPr>
        <w:keepNext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46232" wp14:editId="2F01BF35">
            <wp:extent cx="5943600" cy="1438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F27CA" w:rsidRPr="00AF27CA" w:rsidRDefault="00EB314C" w:rsidP="00EB314C">
      <w:pPr>
        <w:pStyle w:val="Caption"/>
      </w:pPr>
      <w:r>
        <w:t xml:space="preserve">Figure </w:t>
      </w:r>
      <w:r w:rsidR="00D339B7">
        <w:rPr>
          <w:noProof/>
        </w:rPr>
        <w:fldChar w:fldCharType="begin"/>
      </w:r>
      <w:r w:rsidR="00D339B7">
        <w:rPr>
          <w:noProof/>
        </w:rPr>
        <w:instrText xml:space="preserve"> SEQ Figure \* ARABIC </w:instrText>
      </w:r>
      <w:r w:rsidR="00D339B7">
        <w:rPr>
          <w:noProof/>
        </w:rPr>
        <w:fldChar w:fldCharType="separate"/>
      </w:r>
      <w:r>
        <w:rPr>
          <w:noProof/>
        </w:rPr>
        <w:t>3</w:t>
      </w:r>
      <w:r w:rsidR="00D339B7">
        <w:rPr>
          <w:noProof/>
        </w:rPr>
        <w:fldChar w:fldCharType="end"/>
      </w:r>
      <w:r>
        <w:t xml:space="preserve"> Raw signal</w:t>
      </w:r>
      <w:r>
        <w:rPr>
          <w:noProof/>
        </w:rPr>
        <w:t xml:space="preserve"> detection (no debouncing)</w:t>
      </w:r>
    </w:p>
    <w:p w:rsidR="003B056E" w:rsidRDefault="003B056E" w:rsidP="00FD00C4">
      <w:pPr>
        <w:pStyle w:val="Heading2"/>
      </w:pPr>
      <w:r>
        <w:t>Potentiometer handling</w:t>
      </w:r>
    </w:p>
    <w:p w:rsidR="00FD00C4" w:rsidRDefault="00FD00C4" w:rsidP="00FD00C4">
      <w:r>
        <w:t>The potentiometers installed in each DDI are read from A0-A2 pins from Arduino according to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00C4" w:rsidTr="00FD00C4">
        <w:tc>
          <w:tcPr>
            <w:tcW w:w="4675" w:type="dxa"/>
          </w:tcPr>
          <w:p w:rsidR="00FD00C4" w:rsidRDefault="00FD00C4" w:rsidP="00FD00C4">
            <w:r>
              <w:t>potentiometer</w:t>
            </w:r>
          </w:p>
        </w:tc>
        <w:tc>
          <w:tcPr>
            <w:tcW w:w="4675" w:type="dxa"/>
          </w:tcPr>
          <w:p w:rsidR="00FD00C4" w:rsidRDefault="00FD00C4" w:rsidP="00FD00C4">
            <w:r>
              <w:t>Pin</w:t>
            </w:r>
          </w:p>
        </w:tc>
      </w:tr>
      <w:tr w:rsidR="00FD00C4" w:rsidTr="00FD00C4">
        <w:tc>
          <w:tcPr>
            <w:tcW w:w="4675" w:type="dxa"/>
          </w:tcPr>
          <w:p w:rsidR="00FD00C4" w:rsidRDefault="00FD00C4" w:rsidP="00FD00C4">
            <w:r w:rsidRPr="00EB314C">
              <w:rPr>
                <w:highlight w:val="yellow"/>
                <w:rPrChange w:id="58" w:author="amanuense" w:date="2018-01-07T13:05:00Z">
                  <w:rPr/>
                </w:rPrChange>
              </w:rPr>
              <w:t>&lt;&lt;find names&gt;&gt;</w:t>
            </w:r>
          </w:p>
        </w:tc>
        <w:tc>
          <w:tcPr>
            <w:tcW w:w="4675" w:type="dxa"/>
          </w:tcPr>
          <w:p w:rsidR="00FD00C4" w:rsidRDefault="00FD00C4" w:rsidP="00FD00C4">
            <w:r>
              <w:t>A0</w:t>
            </w:r>
          </w:p>
        </w:tc>
      </w:tr>
      <w:tr w:rsidR="00FD00C4" w:rsidTr="00FD00C4">
        <w:tc>
          <w:tcPr>
            <w:tcW w:w="4675" w:type="dxa"/>
          </w:tcPr>
          <w:p w:rsidR="00FD00C4" w:rsidRDefault="00FD00C4" w:rsidP="00FD00C4"/>
        </w:tc>
        <w:tc>
          <w:tcPr>
            <w:tcW w:w="4675" w:type="dxa"/>
          </w:tcPr>
          <w:p w:rsidR="00FD00C4" w:rsidRDefault="00FD00C4" w:rsidP="00FD00C4">
            <w:r>
              <w:t>A1</w:t>
            </w:r>
          </w:p>
        </w:tc>
      </w:tr>
      <w:tr w:rsidR="00FD00C4" w:rsidTr="00FD00C4">
        <w:tc>
          <w:tcPr>
            <w:tcW w:w="4675" w:type="dxa"/>
          </w:tcPr>
          <w:p w:rsidR="00FD00C4" w:rsidRDefault="00FD00C4" w:rsidP="00FD00C4"/>
        </w:tc>
        <w:tc>
          <w:tcPr>
            <w:tcW w:w="4675" w:type="dxa"/>
          </w:tcPr>
          <w:p w:rsidR="00FD00C4" w:rsidRDefault="00FD00C4" w:rsidP="00FD00C4">
            <w:r>
              <w:t>A2</w:t>
            </w:r>
          </w:p>
        </w:tc>
      </w:tr>
    </w:tbl>
    <w:p w:rsidR="00FD00C4" w:rsidRPr="00FD00C4" w:rsidRDefault="00FD00C4" w:rsidP="00FD00C4"/>
    <w:sectPr w:rsidR="00FD00C4" w:rsidRPr="00FD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66EF3"/>
    <w:multiLevelType w:val="hybridMultilevel"/>
    <w:tmpl w:val="4C74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uense">
    <w15:presenceInfo w15:providerId="None" w15:userId="amanuen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BB"/>
    <w:rsid w:val="00090294"/>
    <w:rsid w:val="00091F2D"/>
    <w:rsid w:val="00117A35"/>
    <w:rsid w:val="001A1E6C"/>
    <w:rsid w:val="001F03F4"/>
    <w:rsid w:val="00231BB7"/>
    <w:rsid w:val="00292507"/>
    <w:rsid w:val="003157D4"/>
    <w:rsid w:val="003B056E"/>
    <w:rsid w:val="003C0804"/>
    <w:rsid w:val="003E7CBB"/>
    <w:rsid w:val="004236C2"/>
    <w:rsid w:val="00427489"/>
    <w:rsid w:val="004524BA"/>
    <w:rsid w:val="00511FF9"/>
    <w:rsid w:val="0055063F"/>
    <w:rsid w:val="00556F97"/>
    <w:rsid w:val="00620D9D"/>
    <w:rsid w:val="006B29CC"/>
    <w:rsid w:val="00760EA1"/>
    <w:rsid w:val="007F52EA"/>
    <w:rsid w:val="00811F4C"/>
    <w:rsid w:val="009B73A7"/>
    <w:rsid w:val="00A647E9"/>
    <w:rsid w:val="00AF27CA"/>
    <w:rsid w:val="00BE3E73"/>
    <w:rsid w:val="00C25857"/>
    <w:rsid w:val="00D01A43"/>
    <w:rsid w:val="00D339B7"/>
    <w:rsid w:val="00E4644F"/>
    <w:rsid w:val="00EB314C"/>
    <w:rsid w:val="00EF4069"/>
    <w:rsid w:val="00F70EB8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FCCE3-86DA-4C70-8604-F6F4B4A2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7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E6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08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3AF2-DAD1-4ACB-B191-A610B5C0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amanuense</dc:creator>
  <cp:keywords/>
  <dc:description/>
  <cp:lastModifiedBy>amanuense</cp:lastModifiedBy>
  <cp:revision>10</cp:revision>
  <dcterms:created xsi:type="dcterms:W3CDTF">2018-01-06T05:16:00Z</dcterms:created>
  <dcterms:modified xsi:type="dcterms:W3CDTF">2018-10-16T08:13:00Z</dcterms:modified>
</cp:coreProperties>
</file>